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D0F" w:rsidRDefault="00332E11">
      <w:pPr>
        <w:rPr>
          <w:sz w:val="32"/>
        </w:rPr>
      </w:pPr>
      <w:r w:rsidRPr="00332E11">
        <w:rPr>
          <w:sz w:val="32"/>
        </w:rPr>
        <w:t>Kingsmen</w:t>
      </w:r>
    </w:p>
    <w:tbl>
      <w:tblPr>
        <w:tblStyle w:val="TableGrid"/>
        <w:tblW w:w="9355" w:type="dxa"/>
        <w:tblLook w:val="04A0" w:firstRow="1" w:lastRow="0" w:firstColumn="1" w:lastColumn="0" w:noHBand="0" w:noVBand="1"/>
        <w:tblPrChange w:id="0" w:author="JL Aurelio" w:date="2017-03-09T23:3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30"/>
        <w:gridCol w:w="1568"/>
        <w:gridCol w:w="5757"/>
        <w:tblGridChange w:id="1">
          <w:tblGrid>
            <w:gridCol w:w="2030"/>
            <w:gridCol w:w="1568"/>
            <w:gridCol w:w="3488"/>
          </w:tblGrid>
        </w:tblGridChange>
      </w:tblGrid>
      <w:tr w:rsidR="0076262E" w:rsidTr="0076262E">
        <w:tc>
          <w:tcPr>
            <w:tcW w:w="2030" w:type="dxa"/>
            <w:tcPrChange w:id="2" w:author="JL Aurelio" w:date="2017-03-09T23:31:00Z">
              <w:tcPr>
                <w:tcW w:w="2030" w:type="dxa"/>
              </w:tcPr>
            </w:tcPrChange>
          </w:tcPr>
          <w:p w:rsidR="0076262E" w:rsidRPr="00332E11" w:rsidRDefault="0076262E" w:rsidP="00332E11">
            <w:pPr>
              <w:jc w:val="center"/>
              <w:rPr>
                <w:b/>
                <w:sz w:val="32"/>
              </w:rPr>
            </w:pPr>
            <w:r w:rsidRPr="00332E11">
              <w:rPr>
                <w:b/>
                <w:sz w:val="32"/>
              </w:rPr>
              <w:t>NAME</w:t>
            </w:r>
          </w:p>
        </w:tc>
        <w:tc>
          <w:tcPr>
            <w:tcW w:w="1568" w:type="dxa"/>
            <w:tcPrChange w:id="3" w:author="JL Aurelio" w:date="2017-03-09T23:31:00Z">
              <w:tcPr>
                <w:tcW w:w="1568" w:type="dxa"/>
              </w:tcPr>
            </w:tcPrChange>
          </w:tcPr>
          <w:p w:rsidR="0076262E" w:rsidRPr="00332E11" w:rsidRDefault="0076262E">
            <w:pPr>
              <w:jc w:val="center"/>
              <w:rPr>
                <w:b/>
                <w:sz w:val="32"/>
                <w:rPrChange w:id="4" w:author="JL Aurelio" w:date="2017-03-09T22:49:00Z">
                  <w:rPr>
                    <w:sz w:val="32"/>
                  </w:rPr>
                </w:rPrChange>
              </w:rPr>
              <w:pPrChange w:id="5" w:author="JL Aurelio" w:date="2017-03-09T22:50:00Z">
                <w:pPr/>
              </w:pPrChange>
            </w:pPr>
            <w:del w:id="6" w:author="JL Aurelio" w:date="2017-03-09T22:58:00Z">
              <w:r w:rsidRPr="00332E11" w:rsidDel="009837E5">
                <w:rPr>
                  <w:b/>
                  <w:sz w:val="32"/>
                  <w:rPrChange w:id="7" w:author="JL Aurelio" w:date="2017-03-09T22:49:00Z">
                    <w:rPr>
                      <w:sz w:val="32"/>
                    </w:rPr>
                  </w:rPrChange>
                </w:rPr>
                <w:delText>JERSEY NO</w:delText>
              </w:r>
            </w:del>
            <w:ins w:id="8" w:author="JL Aurelio" w:date="2017-03-09T22:58:00Z">
              <w:r>
                <w:rPr>
                  <w:b/>
                  <w:sz w:val="32"/>
                </w:rPr>
                <w:t>#</w:t>
              </w:r>
            </w:ins>
            <w:del w:id="9" w:author="JL Aurelio" w:date="2017-03-09T22:58:00Z">
              <w:r w:rsidRPr="00332E11" w:rsidDel="009837E5">
                <w:rPr>
                  <w:b/>
                  <w:sz w:val="32"/>
                  <w:rPrChange w:id="10" w:author="JL Aurelio" w:date="2017-03-09T22:49:00Z">
                    <w:rPr>
                      <w:sz w:val="32"/>
                    </w:rPr>
                  </w:rPrChange>
                </w:rPr>
                <w:delText>.</w:delText>
              </w:r>
            </w:del>
          </w:p>
        </w:tc>
        <w:tc>
          <w:tcPr>
            <w:tcW w:w="5757" w:type="dxa"/>
            <w:tcPrChange w:id="11" w:author="JL Aurelio" w:date="2017-03-09T23:31:00Z">
              <w:tcPr>
                <w:tcW w:w="3488" w:type="dxa"/>
              </w:tcPr>
            </w:tcPrChange>
          </w:tcPr>
          <w:p w:rsidR="0076262E" w:rsidRPr="00332E11" w:rsidRDefault="0076262E">
            <w:pPr>
              <w:jc w:val="center"/>
              <w:rPr>
                <w:b/>
                <w:sz w:val="32"/>
                <w:rPrChange w:id="12" w:author="JL Aurelio" w:date="2017-03-09T22:50:00Z">
                  <w:rPr>
                    <w:sz w:val="32"/>
                  </w:rPr>
                </w:rPrChange>
              </w:rPr>
              <w:pPrChange w:id="13" w:author="JL Aurelio" w:date="2017-03-09T22:50:00Z">
                <w:pPr/>
              </w:pPrChange>
            </w:pPr>
            <w:ins w:id="14" w:author="JL Aurelio" w:date="2017-03-09T22:49:00Z">
              <w:r w:rsidRPr="00332E11">
                <w:rPr>
                  <w:b/>
                  <w:sz w:val="32"/>
                  <w:rPrChange w:id="15" w:author="JL Aurelio" w:date="2017-03-09T22:50:00Z">
                    <w:rPr>
                      <w:sz w:val="32"/>
                    </w:rPr>
                  </w:rPrChange>
                </w:rPr>
                <w:t>MEASUREMENT</w:t>
              </w:r>
            </w:ins>
          </w:p>
        </w:tc>
      </w:tr>
      <w:tr w:rsidR="0076262E" w:rsidTr="0076262E">
        <w:tc>
          <w:tcPr>
            <w:tcW w:w="2030" w:type="dxa"/>
            <w:tcPrChange w:id="16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AURELIO</w:t>
            </w:r>
          </w:p>
        </w:tc>
        <w:tc>
          <w:tcPr>
            <w:tcW w:w="1568" w:type="dxa"/>
            <w:tcPrChange w:id="17" w:author="JL Aurelio" w:date="2017-03-09T23:31:00Z">
              <w:tcPr>
                <w:tcW w:w="1568" w:type="dxa"/>
              </w:tcPr>
            </w:tcPrChange>
          </w:tcPr>
          <w:p w:rsidR="0076262E" w:rsidRDefault="0076262E">
            <w:pPr>
              <w:jc w:val="center"/>
              <w:rPr>
                <w:sz w:val="32"/>
              </w:rPr>
              <w:pPrChange w:id="18" w:author="JL Aurelio" w:date="2017-03-09T22:50:00Z">
                <w:pPr/>
              </w:pPrChange>
            </w:pPr>
            <w:ins w:id="19" w:author="JL Aurelio" w:date="2017-03-09T22:51:00Z">
              <w:r>
                <w:rPr>
                  <w:sz w:val="32"/>
                </w:rPr>
                <w:t>9</w:t>
              </w:r>
            </w:ins>
          </w:p>
        </w:tc>
        <w:tc>
          <w:tcPr>
            <w:tcW w:w="5757" w:type="dxa"/>
            <w:tcPrChange w:id="20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21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BERNARDO</w:t>
            </w:r>
          </w:p>
        </w:tc>
        <w:tc>
          <w:tcPr>
            <w:tcW w:w="1568" w:type="dxa"/>
            <w:tcPrChange w:id="22" w:author="JL Aurelio" w:date="2017-03-09T23:31:00Z">
              <w:tcPr>
                <w:tcW w:w="1568" w:type="dxa"/>
              </w:tcPr>
            </w:tcPrChange>
          </w:tcPr>
          <w:p w:rsidR="0076262E" w:rsidRDefault="002439A8">
            <w:pPr>
              <w:jc w:val="center"/>
              <w:rPr>
                <w:sz w:val="32"/>
              </w:rPr>
              <w:pPrChange w:id="23" w:author="JL Aurelio" w:date="2017-03-09T22:50:00Z">
                <w:pPr/>
              </w:pPrChange>
            </w:pPr>
            <w:ins w:id="24" w:author="JL Aurelio" w:date="2017-03-09T22:59:00Z">
              <w:r>
                <w:rPr>
                  <w:sz w:val="32"/>
                </w:rPr>
                <w:t>30</w:t>
              </w:r>
            </w:ins>
          </w:p>
        </w:tc>
        <w:tc>
          <w:tcPr>
            <w:tcW w:w="5757" w:type="dxa"/>
            <w:tcPrChange w:id="25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26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CABALLAR</w:t>
            </w:r>
          </w:p>
        </w:tc>
        <w:tc>
          <w:tcPr>
            <w:tcW w:w="1568" w:type="dxa"/>
            <w:tcPrChange w:id="27" w:author="JL Aurelio" w:date="2017-03-09T23:31:00Z">
              <w:tcPr>
                <w:tcW w:w="1568" w:type="dxa"/>
              </w:tcPr>
            </w:tcPrChange>
          </w:tcPr>
          <w:p w:rsidR="0076262E" w:rsidRDefault="0076262E">
            <w:pPr>
              <w:jc w:val="center"/>
              <w:rPr>
                <w:sz w:val="32"/>
              </w:rPr>
              <w:pPrChange w:id="28" w:author="JL Aurelio" w:date="2017-03-09T22:50:00Z">
                <w:pPr/>
              </w:pPrChange>
            </w:pPr>
            <w:ins w:id="29" w:author="JL Aurelio" w:date="2017-03-09T22:51:00Z">
              <w:r>
                <w:rPr>
                  <w:sz w:val="32"/>
                </w:rPr>
                <w:t>7</w:t>
              </w:r>
            </w:ins>
          </w:p>
        </w:tc>
        <w:tc>
          <w:tcPr>
            <w:tcW w:w="5757" w:type="dxa"/>
            <w:tcPrChange w:id="30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31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CALUB</w:t>
            </w:r>
          </w:p>
        </w:tc>
        <w:tc>
          <w:tcPr>
            <w:tcW w:w="1568" w:type="dxa"/>
            <w:tcPrChange w:id="32" w:author="JL Aurelio" w:date="2017-03-09T23:31:00Z">
              <w:tcPr>
                <w:tcW w:w="1568" w:type="dxa"/>
              </w:tcPr>
            </w:tcPrChange>
          </w:tcPr>
          <w:p w:rsidR="0076262E" w:rsidRDefault="0076262E">
            <w:pPr>
              <w:jc w:val="center"/>
              <w:rPr>
                <w:sz w:val="32"/>
              </w:rPr>
              <w:pPrChange w:id="33" w:author="JL Aurelio" w:date="2017-03-09T22:50:00Z">
                <w:pPr/>
              </w:pPrChange>
            </w:pPr>
            <w:ins w:id="34" w:author="JL Aurelio" w:date="2017-03-09T22:51:00Z">
              <w:r>
                <w:rPr>
                  <w:sz w:val="32"/>
                </w:rPr>
                <w:t>16</w:t>
              </w:r>
            </w:ins>
          </w:p>
        </w:tc>
        <w:tc>
          <w:tcPr>
            <w:tcW w:w="5757" w:type="dxa"/>
            <w:tcPrChange w:id="35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36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DALAYOAN</w:t>
            </w:r>
          </w:p>
        </w:tc>
        <w:tc>
          <w:tcPr>
            <w:tcW w:w="1568" w:type="dxa"/>
            <w:tcPrChange w:id="37" w:author="JL Aurelio" w:date="2017-03-09T23:31:00Z">
              <w:tcPr>
                <w:tcW w:w="1568" w:type="dxa"/>
              </w:tcPr>
            </w:tcPrChange>
          </w:tcPr>
          <w:p w:rsidR="0076262E" w:rsidRDefault="0076262E">
            <w:pPr>
              <w:jc w:val="center"/>
              <w:rPr>
                <w:sz w:val="32"/>
              </w:rPr>
              <w:pPrChange w:id="38" w:author="JL Aurelio" w:date="2017-03-09T22:50:00Z">
                <w:pPr/>
              </w:pPrChange>
            </w:pPr>
            <w:ins w:id="39" w:author="JL Aurelio" w:date="2017-03-09T22:51:00Z">
              <w:r>
                <w:rPr>
                  <w:sz w:val="32"/>
                </w:rPr>
                <w:t>8</w:t>
              </w:r>
            </w:ins>
          </w:p>
        </w:tc>
        <w:tc>
          <w:tcPr>
            <w:tcW w:w="5757" w:type="dxa"/>
            <w:tcPrChange w:id="40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41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DELSON</w:t>
            </w:r>
          </w:p>
        </w:tc>
        <w:tc>
          <w:tcPr>
            <w:tcW w:w="1568" w:type="dxa"/>
            <w:tcPrChange w:id="42" w:author="JL Aurelio" w:date="2017-03-09T23:31:00Z">
              <w:tcPr>
                <w:tcW w:w="1568" w:type="dxa"/>
              </w:tcPr>
            </w:tcPrChange>
          </w:tcPr>
          <w:p w:rsidR="0076262E" w:rsidRDefault="002439A8">
            <w:pPr>
              <w:jc w:val="center"/>
              <w:rPr>
                <w:sz w:val="32"/>
              </w:rPr>
              <w:pPrChange w:id="43" w:author="JL Aurelio" w:date="2017-03-09T22:50:00Z">
                <w:pPr/>
              </w:pPrChange>
            </w:pPr>
            <w:ins w:id="44" w:author="JL Aurelio" w:date="2017-03-10T07:44:00Z">
              <w:r>
                <w:rPr>
                  <w:sz w:val="32"/>
                </w:rPr>
                <w:t>14</w:t>
              </w:r>
            </w:ins>
            <w:bookmarkStart w:id="45" w:name="_GoBack"/>
            <w:bookmarkEnd w:id="45"/>
          </w:p>
        </w:tc>
        <w:tc>
          <w:tcPr>
            <w:tcW w:w="5757" w:type="dxa"/>
            <w:tcPrChange w:id="46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47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ESTRELLADO</w:t>
            </w:r>
          </w:p>
        </w:tc>
        <w:tc>
          <w:tcPr>
            <w:tcW w:w="1568" w:type="dxa"/>
            <w:tcPrChange w:id="48" w:author="JL Aurelio" w:date="2017-03-09T23:31:00Z">
              <w:tcPr>
                <w:tcW w:w="1568" w:type="dxa"/>
              </w:tcPr>
            </w:tcPrChange>
          </w:tcPr>
          <w:p w:rsidR="0076262E" w:rsidRDefault="000E5B4B">
            <w:pPr>
              <w:jc w:val="center"/>
              <w:rPr>
                <w:sz w:val="32"/>
              </w:rPr>
              <w:pPrChange w:id="49" w:author="JL Aurelio" w:date="2017-03-09T22:50:00Z">
                <w:pPr/>
              </w:pPrChange>
            </w:pPr>
            <w:ins w:id="50" w:author="JL Aurelio" w:date="2017-03-10T00:12:00Z">
              <w:r>
                <w:rPr>
                  <w:sz w:val="32"/>
                </w:rPr>
                <w:t>2</w:t>
              </w:r>
            </w:ins>
          </w:p>
        </w:tc>
        <w:tc>
          <w:tcPr>
            <w:tcW w:w="5757" w:type="dxa"/>
            <w:tcPrChange w:id="51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52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MACALANDA</w:t>
            </w:r>
          </w:p>
        </w:tc>
        <w:tc>
          <w:tcPr>
            <w:tcW w:w="1568" w:type="dxa"/>
            <w:tcPrChange w:id="53" w:author="JL Aurelio" w:date="2017-03-09T23:31:00Z">
              <w:tcPr>
                <w:tcW w:w="1568" w:type="dxa"/>
              </w:tcPr>
            </w:tcPrChange>
          </w:tcPr>
          <w:p w:rsidR="0076262E" w:rsidRDefault="000E5B4B">
            <w:pPr>
              <w:jc w:val="center"/>
              <w:rPr>
                <w:sz w:val="32"/>
              </w:rPr>
              <w:pPrChange w:id="54" w:author="JL Aurelio" w:date="2017-03-09T22:50:00Z">
                <w:pPr/>
              </w:pPrChange>
            </w:pPr>
            <w:ins w:id="55" w:author="JL Aurelio" w:date="2017-03-10T00:13:00Z">
              <w:r>
                <w:rPr>
                  <w:sz w:val="32"/>
                </w:rPr>
                <w:t>0</w:t>
              </w:r>
            </w:ins>
          </w:p>
        </w:tc>
        <w:tc>
          <w:tcPr>
            <w:tcW w:w="5757" w:type="dxa"/>
            <w:tcPrChange w:id="56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57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MARFIL</w:t>
            </w:r>
          </w:p>
        </w:tc>
        <w:tc>
          <w:tcPr>
            <w:tcW w:w="1568" w:type="dxa"/>
            <w:tcPrChange w:id="58" w:author="JL Aurelio" w:date="2017-03-09T23:31:00Z">
              <w:tcPr>
                <w:tcW w:w="1568" w:type="dxa"/>
              </w:tcPr>
            </w:tcPrChange>
          </w:tcPr>
          <w:p w:rsidR="0076262E" w:rsidRDefault="0076262E">
            <w:pPr>
              <w:jc w:val="center"/>
              <w:rPr>
                <w:sz w:val="32"/>
              </w:rPr>
              <w:pPrChange w:id="59" w:author="JL Aurelio" w:date="2017-03-09T22:50:00Z">
                <w:pPr/>
              </w:pPrChange>
            </w:pPr>
            <w:ins w:id="60" w:author="JL Aurelio" w:date="2017-03-09T22:59:00Z">
              <w:r>
                <w:rPr>
                  <w:sz w:val="32"/>
                </w:rPr>
                <w:t>6</w:t>
              </w:r>
            </w:ins>
          </w:p>
        </w:tc>
        <w:tc>
          <w:tcPr>
            <w:tcW w:w="5757" w:type="dxa"/>
            <w:tcPrChange w:id="61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62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ORPILLA</w:t>
            </w:r>
          </w:p>
        </w:tc>
        <w:tc>
          <w:tcPr>
            <w:tcW w:w="1568" w:type="dxa"/>
            <w:tcPrChange w:id="63" w:author="JL Aurelio" w:date="2017-03-09T23:31:00Z">
              <w:tcPr>
                <w:tcW w:w="1568" w:type="dxa"/>
              </w:tcPr>
            </w:tcPrChange>
          </w:tcPr>
          <w:p w:rsidR="0076262E" w:rsidRDefault="0076262E">
            <w:pPr>
              <w:jc w:val="center"/>
              <w:rPr>
                <w:sz w:val="32"/>
              </w:rPr>
              <w:pPrChange w:id="64" w:author="JL Aurelio" w:date="2017-03-09T22:50:00Z">
                <w:pPr/>
              </w:pPrChange>
            </w:pPr>
            <w:ins w:id="65" w:author="JL Aurelio" w:date="2017-03-09T22:59:00Z">
              <w:r>
                <w:rPr>
                  <w:sz w:val="32"/>
                </w:rPr>
                <w:t>5</w:t>
              </w:r>
            </w:ins>
          </w:p>
        </w:tc>
        <w:tc>
          <w:tcPr>
            <w:tcW w:w="5757" w:type="dxa"/>
            <w:tcPrChange w:id="66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67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QUEZADA</w:t>
            </w:r>
          </w:p>
        </w:tc>
        <w:tc>
          <w:tcPr>
            <w:tcW w:w="1568" w:type="dxa"/>
            <w:tcPrChange w:id="68" w:author="JL Aurelio" w:date="2017-03-09T23:31:00Z">
              <w:tcPr>
                <w:tcW w:w="1568" w:type="dxa"/>
              </w:tcPr>
            </w:tcPrChange>
          </w:tcPr>
          <w:p w:rsidR="0076262E" w:rsidRDefault="0076262E">
            <w:pPr>
              <w:jc w:val="center"/>
              <w:rPr>
                <w:sz w:val="32"/>
              </w:rPr>
              <w:pPrChange w:id="69" w:author="JL Aurelio" w:date="2017-03-09T22:50:00Z">
                <w:pPr/>
              </w:pPrChange>
            </w:pPr>
            <w:ins w:id="70" w:author="JL Aurelio" w:date="2017-03-09T23:15:00Z">
              <w:r>
                <w:rPr>
                  <w:sz w:val="32"/>
                </w:rPr>
                <w:t>18</w:t>
              </w:r>
            </w:ins>
          </w:p>
        </w:tc>
        <w:tc>
          <w:tcPr>
            <w:tcW w:w="5757" w:type="dxa"/>
            <w:tcPrChange w:id="71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72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RAMIREZ</w:t>
            </w:r>
          </w:p>
        </w:tc>
        <w:tc>
          <w:tcPr>
            <w:tcW w:w="1568" w:type="dxa"/>
            <w:tcPrChange w:id="73" w:author="JL Aurelio" w:date="2017-03-09T23:31:00Z">
              <w:tcPr>
                <w:tcW w:w="1568" w:type="dxa"/>
              </w:tcPr>
            </w:tcPrChange>
          </w:tcPr>
          <w:p w:rsidR="0076262E" w:rsidRDefault="0076262E">
            <w:pPr>
              <w:jc w:val="center"/>
              <w:rPr>
                <w:sz w:val="32"/>
              </w:rPr>
              <w:pPrChange w:id="74" w:author="JL Aurelio" w:date="2017-03-09T22:50:00Z">
                <w:pPr/>
              </w:pPrChange>
            </w:pPr>
            <w:ins w:id="75" w:author="JL Aurelio" w:date="2017-03-09T23:02:00Z">
              <w:r>
                <w:rPr>
                  <w:sz w:val="32"/>
                </w:rPr>
                <w:t>13</w:t>
              </w:r>
            </w:ins>
          </w:p>
        </w:tc>
        <w:tc>
          <w:tcPr>
            <w:tcW w:w="5757" w:type="dxa"/>
            <w:tcPrChange w:id="76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  <w:tr w:rsidR="0076262E" w:rsidTr="0076262E">
        <w:tc>
          <w:tcPr>
            <w:tcW w:w="2030" w:type="dxa"/>
            <w:tcPrChange w:id="77" w:author="JL Aurelio" w:date="2017-03-09T23:31:00Z">
              <w:tcPr>
                <w:tcW w:w="2030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  <w:r>
              <w:rPr>
                <w:sz w:val="32"/>
              </w:rPr>
              <w:t>VILORIA</w:t>
            </w:r>
          </w:p>
        </w:tc>
        <w:tc>
          <w:tcPr>
            <w:tcW w:w="1568" w:type="dxa"/>
            <w:tcPrChange w:id="78" w:author="JL Aurelio" w:date="2017-03-09T23:31:00Z">
              <w:tcPr>
                <w:tcW w:w="1568" w:type="dxa"/>
              </w:tcPr>
            </w:tcPrChange>
          </w:tcPr>
          <w:p w:rsidR="0076262E" w:rsidRDefault="0076262E">
            <w:pPr>
              <w:jc w:val="center"/>
              <w:rPr>
                <w:sz w:val="32"/>
              </w:rPr>
              <w:pPrChange w:id="79" w:author="JL Aurelio" w:date="2017-03-09T22:50:00Z">
                <w:pPr/>
              </w:pPrChange>
            </w:pPr>
            <w:ins w:id="80" w:author="JL Aurelio" w:date="2017-03-09T22:59:00Z">
              <w:r>
                <w:rPr>
                  <w:sz w:val="32"/>
                </w:rPr>
                <w:t>17</w:t>
              </w:r>
            </w:ins>
          </w:p>
        </w:tc>
        <w:tc>
          <w:tcPr>
            <w:tcW w:w="5757" w:type="dxa"/>
            <w:tcPrChange w:id="81" w:author="JL Aurelio" w:date="2017-03-09T23:31:00Z">
              <w:tcPr>
                <w:tcW w:w="3488" w:type="dxa"/>
              </w:tcPr>
            </w:tcPrChange>
          </w:tcPr>
          <w:p w:rsidR="0076262E" w:rsidRDefault="0076262E">
            <w:pPr>
              <w:rPr>
                <w:sz w:val="32"/>
              </w:rPr>
            </w:pPr>
          </w:p>
        </w:tc>
      </w:tr>
    </w:tbl>
    <w:p w:rsidR="00332E11" w:rsidRDefault="00332E11">
      <w:pPr>
        <w:rPr>
          <w:sz w:val="32"/>
        </w:rPr>
      </w:pPr>
    </w:p>
    <w:p w:rsidR="00332E11" w:rsidRDefault="00332E11">
      <w:pPr>
        <w:rPr>
          <w:sz w:val="32"/>
        </w:rPr>
      </w:pPr>
      <w:r>
        <w:rPr>
          <w:sz w:val="32"/>
        </w:rPr>
        <w:t>Extra Jersey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82" w:author="JL Aurelio" w:date="2017-03-09T22:5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155"/>
        <w:gridCol w:w="2160"/>
        <w:gridCol w:w="5035"/>
        <w:tblGridChange w:id="83">
          <w:tblGrid>
            <w:gridCol w:w="3116"/>
            <w:gridCol w:w="3117"/>
            <w:gridCol w:w="3117"/>
          </w:tblGrid>
        </w:tblGridChange>
      </w:tblGrid>
      <w:tr w:rsidR="00332E11" w:rsidTr="009837E5">
        <w:tc>
          <w:tcPr>
            <w:tcW w:w="2155" w:type="dxa"/>
            <w:tcPrChange w:id="84" w:author="JL Aurelio" w:date="2017-03-09T22:57:00Z">
              <w:tcPr>
                <w:tcW w:w="3116" w:type="dxa"/>
              </w:tcPr>
            </w:tcPrChange>
          </w:tcPr>
          <w:p w:rsidR="00332E11" w:rsidRDefault="00332E11">
            <w:pPr>
              <w:rPr>
                <w:sz w:val="32"/>
              </w:rPr>
            </w:pPr>
            <w:ins w:id="85" w:author="JL Aurelio" w:date="2017-03-09T22:51:00Z">
              <w:r>
                <w:rPr>
                  <w:sz w:val="32"/>
                </w:rPr>
                <w:t>PAGAYONAN</w:t>
              </w:r>
            </w:ins>
          </w:p>
        </w:tc>
        <w:tc>
          <w:tcPr>
            <w:tcW w:w="2160" w:type="dxa"/>
            <w:tcPrChange w:id="86" w:author="JL Aurelio" w:date="2017-03-09T22:57:00Z">
              <w:tcPr>
                <w:tcW w:w="3117" w:type="dxa"/>
              </w:tcPr>
            </w:tcPrChange>
          </w:tcPr>
          <w:p w:rsidR="00332E11" w:rsidRDefault="00901182">
            <w:pPr>
              <w:rPr>
                <w:sz w:val="32"/>
              </w:rPr>
            </w:pPr>
            <w:ins w:id="87" w:author="JL Aurelio" w:date="2017-03-09T23:25:00Z">
              <w:r>
                <w:rPr>
                  <w:sz w:val="32"/>
                </w:rPr>
                <w:t>6</w:t>
              </w:r>
            </w:ins>
          </w:p>
        </w:tc>
        <w:tc>
          <w:tcPr>
            <w:tcW w:w="5035" w:type="dxa"/>
            <w:tcPrChange w:id="88" w:author="JL Aurelio" w:date="2017-03-09T22:57:00Z">
              <w:tcPr>
                <w:tcW w:w="3117" w:type="dxa"/>
              </w:tcPr>
            </w:tcPrChange>
          </w:tcPr>
          <w:p w:rsidR="00332E11" w:rsidRDefault="00332E11">
            <w:pPr>
              <w:rPr>
                <w:sz w:val="32"/>
              </w:rPr>
            </w:pPr>
          </w:p>
        </w:tc>
      </w:tr>
      <w:tr w:rsidR="00332E11" w:rsidTr="009837E5">
        <w:tc>
          <w:tcPr>
            <w:tcW w:w="2155" w:type="dxa"/>
            <w:tcPrChange w:id="89" w:author="JL Aurelio" w:date="2017-03-09T22:57:00Z">
              <w:tcPr>
                <w:tcW w:w="3116" w:type="dxa"/>
              </w:tcPr>
            </w:tcPrChange>
          </w:tcPr>
          <w:p w:rsidR="00332E11" w:rsidRDefault="00332E11">
            <w:pPr>
              <w:rPr>
                <w:sz w:val="32"/>
              </w:rPr>
            </w:pPr>
            <w:ins w:id="90" w:author="JL Aurelio" w:date="2017-03-09T22:51:00Z">
              <w:r>
                <w:rPr>
                  <w:sz w:val="32"/>
                </w:rPr>
                <w:t>ROMERO</w:t>
              </w:r>
            </w:ins>
          </w:p>
        </w:tc>
        <w:tc>
          <w:tcPr>
            <w:tcW w:w="2160" w:type="dxa"/>
            <w:tcPrChange w:id="91" w:author="JL Aurelio" w:date="2017-03-09T22:57:00Z">
              <w:tcPr>
                <w:tcW w:w="3117" w:type="dxa"/>
              </w:tcPr>
            </w:tcPrChange>
          </w:tcPr>
          <w:p w:rsidR="00332E11" w:rsidRDefault="00332E11">
            <w:pPr>
              <w:rPr>
                <w:sz w:val="32"/>
              </w:rPr>
            </w:pPr>
            <w:ins w:id="92" w:author="JL Aurelio" w:date="2017-03-09T22:57:00Z">
              <w:r>
                <w:rPr>
                  <w:sz w:val="32"/>
                </w:rPr>
                <w:t>21</w:t>
              </w:r>
            </w:ins>
          </w:p>
        </w:tc>
        <w:tc>
          <w:tcPr>
            <w:tcW w:w="5035" w:type="dxa"/>
            <w:tcPrChange w:id="93" w:author="JL Aurelio" w:date="2017-03-09T22:57:00Z">
              <w:tcPr>
                <w:tcW w:w="3117" w:type="dxa"/>
              </w:tcPr>
            </w:tcPrChange>
          </w:tcPr>
          <w:p w:rsidR="00332E11" w:rsidRDefault="00332E11">
            <w:pPr>
              <w:rPr>
                <w:sz w:val="32"/>
              </w:rPr>
            </w:pPr>
          </w:p>
        </w:tc>
      </w:tr>
      <w:tr w:rsidR="00332E11" w:rsidTr="009837E5">
        <w:tc>
          <w:tcPr>
            <w:tcW w:w="2155" w:type="dxa"/>
            <w:tcPrChange w:id="94" w:author="JL Aurelio" w:date="2017-03-09T22:57:00Z">
              <w:tcPr>
                <w:tcW w:w="3116" w:type="dxa"/>
              </w:tcPr>
            </w:tcPrChange>
          </w:tcPr>
          <w:p w:rsidR="00332E11" w:rsidRDefault="00332E11">
            <w:pPr>
              <w:rPr>
                <w:sz w:val="32"/>
              </w:rPr>
            </w:pPr>
            <w:ins w:id="95" w:author="JL Aurelio" w:date="2017-03-09T22:51:00Z">
              <w:r>
                <w:rPr>
                  <w:sz w:val="32"/>
                </w:rPr>
                <w:t>SISON</w:t>
              </w:r>
            </w:ins>
          </w:p>
        </w:tc>
        <w:tc>
          <w:tcPr>
            <w:tcW w:w="2160" w:type="dxa"/>
            <w:tcPrChange w:id="96" w:author="JL Aurelio" w:date="2017-03-09T22:57:00Z">
              <w:tcPr>
                <w:tcW w:w="3117" w:type="dxa"/>
              </w:tcPr>
            </w:tcPrChange>
          </w:tcPr>
          <w:p w:rsidR="00332E11" w:rsidRDefault="00901182">
            <w:pPr>
              <w:rPr>
                <w:sz w:val="32"/>
              </w:rPr>
            </w:pPr>
            <w:ins w:id="97" w:author="JL Aurelio" w:date="2017-03-09T23:25:00Z">
              <w:r>
                <w:rPr>
                  <w:sz w:val="32"/>
                </w:rPr>
                <w:t>6</w:t>
              </w:r>
            </w:ins>
          </w:p>
        </w:tc>
        <w:tc>
          <w:tcPr>
            <w:tcW w:w="5035" w:type="dxa"/>
            <w:tcPrChange w:id="98" w:author="JL Aurelio" w:date="2017-03-09T22:57:00Z">
              <w:tcPr>
                <w:tcW w:w="3117" w:type="dxa"/>
              </w:tcPr>
            </w:tcPrChange>
          </w:tcPr>
          <w:p w:rsidR="00332E11" w:rsidRDefault="00332E11">
            <w:pPr>
              <w:rPr>
                <w:sz w:val="32"/>
              </w:rPr>
            </w:pPr>
          </w:p>
        </w:tc>
      </w:tr>
    </w:tbl>
    <w:p w:rsidR="00332E11" w:rsidRDefault="00332E11">
      <w:pPr>
        <w:rPr>
          <w:ins w:id="99" w:author="JL Aurelio" w:date="2017-03-10T07:37:00Z"/>
          <w:sz w:val="32"/>
        </w:rPr>
      </w:pPr>
    </w:p>
    <w:p w:rsidR="002439A8" w:rsidRDefault="002439A8">
      <w:pPr>
        <w:rPr>
          <w:ins w:id="100" w:author="JL Aurelio" w:date="2017-03-10T07:37:00Z"/>
          <w:sz w:val="32"/>
        </w:rPr>
      </w:pPr>
    </w:p>
    <w:p w:rsidR="002439A8" w:rsidRDefault="002439A8">
      <w:pPr>
        <w:rPr>
          <w:ins w:id="101" w:author="JL Aurelio" w:date="2017-03-10T07:37:00Z"/>
          <w:sz w:val="32"/>
        </w:rPr>
      </w:pPr>
    </w:p>
    <w:p w:rsidR="002439A8" w:rsidRDefault="002439A8">
      <w:pPr>
        <w:rPr>
          <w:ins w:id="102" w:author="JL Aurelio" w:date="2017-03-10T07:37:00Z"/>
          <w:sz w:val="32"/>
        </w:rPr>
      </w:pPr>
    </w:p>
    <w:p w:rsidR="002439A8" w:rsidRDefault="002439A8">
      <w:pPr>
        <w:rPr>
          <w:ins w:id="103" w:author="JL Aurelio" w:date="2017-03-10T07:37:00Z"/>
          <w:sz w:val="32"/>
        </w:rPr>
      </w:pPr>
    </w:p>
    <w:p w:rsidR="002439A8" w:rsidRDefault="002439A8">
      <w:pPr>
        <w:rPr>
          <w:ins w:id="104" w:author="JL Aurelio" w:date="2017-03-10T07:37:00Z"/>
          <w:sz w:val="32"/>
        </w:rPr>
      </w:pPr>
    </w:p>
    <w:p w:rsidR="002439A8" w:rsidRDefault="002439A8">
      <w:pPr>
        <w:rPr>
          <w:ins w:id="105" w:author="JL Aurelio" w:date="2017-03-10T07:37:00Z"/>
          <w:sz w:val="32"/>
        </w:rPr>
      </w:pPr>
    </w:p>
    <w:p w:rsidR="002439A8" w:rsidRDefault="002439A8">
      <w:pPr>
        <w:rPr>
          <w:ins w:id="106" w:author="JL Aurelio" w:date="2017-03-10T07:43:00Z"/>
          <w:noProof/>
          <w:lang w:val="en-US"/>
        </w:rPr>
      </w:pPr>
    </w:p>
    <w:p w:rsidR="002439A8" w:rsidRDefault="002439A8">
      <w:pPr>
        <w:rPr>
          <w:ins w:id="107" w:author="JL Aurelio" w:date="2017-03-10T07:37:00Z"/>
          <w:sz w:val="32"/>
        </w:rPr>
      </w:pPr>
      <w:ins w:id="108" w:author="JL Aurelio" w:date="2017-03-10T07:38:00Z">
        <w:r>
          <w:rPr>
            <w:noProof/>
            <w:lang w:val="en-US"/>
          </w:rPr>
          <w:lastRenderedPageBreak/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3867150</wp:posOffset>
              </wp:positionH>
              <wp:positionV relativeFrom="paragraph">
                <wp:posOffset>1181100</wp:posOffset>
              </wp:positionV>
              <wp:extent cx="2886075" cy="4648200"/>
              <wp:effectExtent l="0" t="0" r="9525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86075" cy="4648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09" w:author="JL Aurelio" w:date="2017-03-10T07:37:00Z">
        <w:r>
          <w:rPr>
            <w:noProof/>
            <w:sz w:val="32"/>
            <w:lang w:val="en-US"/>
          </w:rPr>
          <w:drawing>
            <wp:inline distT="0" distB="0" distL="0" distR="0">
              <wp:extent cx="5543550" cy="8315325"/>
              <wp:effectExtent l="0" t="0" r="0" b="9525"/>
              <wp:docPr id="1" name="Picture 1" descr="C:\Users\Admin\AppData\Local\Microsoft\Windows\INetCache\Content.Word\jerseyfinal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\AppData\Local\Microsoft\Windows\INetCache\Content.Word\jerseyfinal.jp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44187" cy="83162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2439A8" w:rsidRDefault="002439A8">
      <w:pPr>
        <w:rPr>
          <w:ins w:id="110" w:author="JL Aurelio" w:date="2017-03-10T07:37:00Z"/>
          <w:sz w:val="32"/>
        </w:rPr>
      </w:pPr>
      <w:ins w:id="111" w:author="JL Aurelio" w:date="2017-03-10T07:37:00Z">
        <w:r>
          <w:rPr>
            <w:noProof/>
            <w:sz w:val="32"/>
            <w:lang w:val="en-US"/>
          </w:rPr>
          <w:lastRenderedPageBreak/>
          <w:drawing>
            <wp:inline distT="0" distB="0" distL="0" distR="0">
              <wp:extent cx="5600700" cy="3733800"/>
              <wp:effectExtent l="0" t="0" r="0" b="0"/>
              <wp:docPr id="2" name="Picture 2" descr="C:\Users\Admin\AppData\Local\Microsoft\Windows\INetCache\Content.Word\san-beda-jru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dmin\AppData\Local\Microsoft\Windows\INetCache\Content.Word\san-beda-jru.jp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00700" cy="3733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2439A8" w:rsidRDefault="002439A8">
      <w:pPr>
        <w:rPr>
          <w:ins w:id="112" w:author="JL Aurelio" w:date="2017-03-10T07:37:00Z"/>
          <w:sz w:val="32"/>
        </w:rPr>
      </w:pPr>
      <w:ins w:id="113" w:author="JL Aurelio" w:date="2017-03-10T07:43:00Z">
        <w:r>
          <w:rPr>
            <w:noProof/>
            <w:lang w:val="en-US"/>
          </w:rPr>
          <w:lastRenderedPageBreak/>
          <w:drawing>
            <wp:inline distT="0" distB="0" distL="0" distR="0" wp14:anchorId="2CF36A49" wp14:editId="114139EE">
              <wp:extent cx="2886075" cy="4648200"/>
              <wp:effectExtent l="0" t="0" r="9525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86075" cy="4648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lang w:val="en-US"/>
          </w:rPr>
          <w:drawing>
            <wp:inline distT="0" distB="0" distL="0" distR="0" wp14:anchorId="0785D1D9" wp14:editId="33D03618">
              <wp:extent cx="2686050" cy="459105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4591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439A8" w:rsidRPr="00332E11" w:rsidRDefault="002439A8">
      <w:pPr>
        <w:rPr>
          <w:sz w:val="32"/>
        </w:rPr>
      </w:pPr>
      <w:ins w:id="114" w:author="JL Aurelio" w:date="2017-03-10T07:40:00Z">
        <w:r>
          <w:rPr>
            <w:noProof/>
            <w:lang w:val="en-US"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238125</wp:posOffset>
              </wp:positionH>
              <wp:positionV relativeFrom="paragraph">
                <wp:posOffset>737870</wp:posOffset>
              </wp:positionV>
              <wp:extent cx="1666875" cy="3038475"/>
              <wp:effectExtent l="0" t="0" r="9525" b="9525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66875" cy="3038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1685925</wp:posOffset>
                  </wp:positionH>
                  <wp:positionV relativeFrom="paragraph">
                    <wp:posOffset>5505450</wp:posOffset>
                  </wp:positionV>
                  <wp:extent cx="1485900" cy="781050"/>
                  <wp:effectExtent l="0" t="0" r="19050" b="19050"/>
                  <wp:wrapNone/>
                  <wp:docPr id="7" name="Straight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485900" cy="781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E3F1F15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433.5pt" to="249.75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" strokecolor="black [3213]" strokeweight="1pt">
                  <v:stroke joinstyle="miter"/>
                </v:line>
              </w:pict>
            </mc:Fallback>
          </mc:AlternateContent>
        </w:r>
      </w:ins>
      <w:ins w:id="115" w:author="JL Aurelio" w:date="2017-03-10T07:41:00Z"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3228975</wp:posOffset>
                  </wp:positionH>
                  <wp:positionV relativeFrom="paragraph">
                    <wp:posOffset>5295900</wp:posOffset>
                  </wp:positionV>
                  <wp:extent cx="1552575" cy="628650"/>
                  <wp:effectExtent l="0" t="0" r="28575" b="19050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552575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439A8" w:rsidRPr="002439A8" w:rsidRDefault="002439A8">
                              <w:pPr>
                                <w:rPr>
                                  <w:sz w:val="56"/>
                                  <w:rPrChange w:id="116" w:author="JL Aurelio" w:date="2017-03-10T07:41:00Z">
                                    <w:rPr/>
                                  </w:rPrChange>
                                </w:rPr>
                              </w:pPr>
                              <w:ins w:id="117" w:author="JL Aurelio" w:date="2017-03-10T07:41:00Z">
                                <w:r w:rsidRPr="002439A8">
                                  <w:rPr>
                                    <w:sz w:val="56"/>
                                    <w:rPrChange w:id="118" w:author="JL Aurelio" w:date="2017-03-10T07:41:00Z">
                                      <w:rPr/>
                                    </w:rPrChange>
                                  </w:rPr>
                                  <w:t>FRONT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6" type="#_x0000_t202" style="position:absolute;margin-left:254.25pt;margin-top:417pt;width:122.2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" fillcolor="white [3201]" strokeweight=".5pt">
                  <v:textbox>
                    <w:txbxContent>
                      <w:p w:rsidR="002439A8" w:rsidRPr="002439A8" w:rsidRDefault="002439A8">
                        <w:pPr>
                          <w:rPr>
                            <w:sz w:val="56"/>
                            <w:rPrChange w:id="119" w:author="JL Aurelio" w:date="2017-03-10T07:41:00Z">
                              <w:rPr/>
                            </w:rPrChange>
                          </w:rPr>
                        </w:pPr>
                        <w:ins w:id="120" w:author="JL Aurelio" w:date="2017-03-10T07:41:00Z">
                          <w:r w:rsidRPr="002439A8">
                            <w:rPr>
                              <w:sz w:val="56"/>
                              <w:rPrChange w:id="121" w:author="JL Aurelio" w:date="2017-03-10T07:41:00Z">
                                <w:rPr/>
                              </w:rPrChange>
                            </w:rPr>
                            <w:t>FRONT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sectPr w:rsidR="002439A8" w:rsidRPr="0033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L Aurelio">
    <w15:presenceInfo w15:providerId="Windows Live" w15:userId="aacceb53f605b5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11"/>
    <w:rsid w:val="00042D0F"/>
    <w:rsid w:val="000A43FD"/>
    <w:rsid w:val="000E5B4B"/>
    <w:rsid w:val="002439A8"/>
    <w:rsid w:val="002C41AC"/>
    <w:rsid w:val="00332E11"/>
    <w:rsid w:val="0076262E"/>
    <w:rsid w:val="00770F9B"/>
    <w:rsid w:val="00901182"/>
    <w:rsid w:val="009837E5"/>
    <w:rsid w:val="00ED2EDC"/>
    <w:rsid w:val="00F2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F8C2"/>
  <w15:chartTrackingRefBased/>
  <w15:docId w15:val="{7F096D55-E915-4F60-B75F-073857D5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2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Aurelio</dc:creator>
  <cp:keywords/>
  <dc:description/>
  <cp:lastModifiedBy>JL Aurelio</cp:lastModifiedBy>
  <cp:revision>2</cp:revision>
  <dcterms:created xsi:type="dcterms:W3CDTF">2017-03-09T14:42:00Z</dcterms:created>
  <dcterms:modified xsi:type="dcterms:W3CDTF">2017-03-09T23:44:00Z</dcterms:modified>
</cp:coreProperties>
</file>